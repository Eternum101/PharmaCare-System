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E8" w:rsidRDefault="00C90274" w:rsidP="00C90274">
      <w:pPr>
        <w:pStyle w:val="Title"/>
      </w:pPr>
      <w:r>
        <w:t>System Testing:</w:t>
      </w:r>
    </w:p>
    <w:p w:rsidR="00C90274" w:rsidRDefault="00C90274" w:rsidP="004A01E5">
      <w:pPr>
        <w:pStyle w:val="Heading2"/>
      </w:pPr>
      <w:r>
        <w:t>1. Login Form Testing:</w:t>
      </w:r>
    </w:p>
    <w:p w:rsidR="00C90274" w:rsidRDefault="00C90274" w:rsidP="00C90274">
      <w:r>
        <w:rPr>
          <w:noProof/>
          <w:lang w:eastAsia="en-AU"/>
        </w:rPr>
        <w:drawing>
          <wp:inline distT="0" distB="0" distL="0" distR="0">
            <wp:extent cx="3744000" cy="3979768"/>
            <wp:effectExtent l="19050" t="0" r="8850" b="0"/>
            <wp:docPr id="1" name="Picture 1" descr="C:\Users\Praveen\Desktop\Testing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Testing Folder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397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C90274" w:rsidTr="00C90274">
        <w:tc>
          <w:tcPr>
            <w:tcW w:w="1540" w:type="dxa"/>
          </w:tcPr>
          <w:p w:rsidR="00C90274" w:rsidRDefault="00C90274" w:rsidP="00C90274">
            <w:r>
              <w:t>Test</w:t>
            </w:r>
          </w:p>
          <w:p w:rsidR="00C90274" w:rsidRDefault="00C90274" w:rsidP="00C90274">
            <w:r>
              <w:t>Case ID</w:t>
            </w:r>
          </w:p>
        </w:tc>
        <w:tc>
          <w:tcPr>
            <w:tcW w:w="1540" w:type="dxa"/>
          </w:tcPr>
          <w:p w:rsidR="00C90274" w:rsidRDefault="00C90274" w:rsidP="00C90274">
            <w:r>
              <w:t>Test</w:t>
            </w:r>
          </w:p>
        </w:tc>
        <w:tc>
          <w:tcPr>
            <w:tcW w:w="1540" w:type="dxa"/>
          </w:tcPr>
          <w:p w:rsidR="00C90274" w:rsidRDefault="00C90274" w:rsidP="00C90274">
            <w:r>
              <w:t>Expected</w:t>
            </w:r>
          </w:p>
          <w:p w:rsidR="00C90274" w:rsidRDefault="00C90274" w:rsidP="00C90274">
            <w:r>
              <w:t>Input</w:t>
            </w:r>
          </w:p>
        </w:tc>
        <w:tc>
          <w:tcPr>
            <w:tcW w:w="1540" w:type="dxa"/>
          </w:tcPr>
          <w:p w:rsidR="00C90274" w:rsidRDefault="00C90274" w:rsidP="00C90274">
            <w:r>
              <w:t>Expected</w:t>
            </w:r>
          </w:p>
          <w:p w:rsidR="00C90274" w:rsidRDefault="00C90274" w:rsidP="00C90274">
            <w:r>
              <w:t>Output</w:t>
            </w:r>
          </w:p>
        </w:tc>
        <w:tc>
          <w:tcPr>
            <w:tcW w:w="1541" w:type="dxa"/>
          </w:tcPr>
          <w:p w:rsidR="00C90274" w:rsidRDefault="00C90274" w:rsidP="00C90274">
            <w:r>
              <w:t>Actual Input</w:t>
            </w:r>
          </w:p>
        </w:tc>
        <w:tc>
          <w:tcPr>
            <w:tcW w:w="1541" w:type="dxa"/>
          </w:tcPr>
          <w:p w:rsidR="00C90274" w:rsidRDefault="00C90274" w:rsidP="00C90274">
            <w:r>
              <w:t>Actual Output</w:t>
            </w:r>
          </w:p>
        </w:tc>
      </w:tr>
      <w:tr w:rsidR="00C90274" w:rsidTr="00C90274">
        <w:tc>
          <w:tcPr>
            <w:tcW w:w="1540" w:type="dxa"/>
          </w:tcPr>
          <w:p w:rsidR="00C90274" w:rsidRDefault="00C90274" w:rsidP="00C90274">
            <w:r>
              <w:t>1.</w:t>
            </w:r>
          </w:p>
        </w:tc>
        <w:tc>
          <w:tcPr>
            <w:tcW w:w="1540" w:type="dxa"/>
          </w:tcPr>
          <w:p w:rsidR="00C90274" w:rsidRDefault="00C90274" w:rsidP="00C90274">
            <w:r>
              <w:t>Login Form</w:t>
            </w:r>
          </w:p>
          <w:p w:rsidR="00C90274" w:rsidRDefault="00C90274" w:rsidP="00C90274"/>
          <w:p w:rsidR="00C90274" w:rsidRDefault="00C90274" w:rsidP="00C90274"/>
        </w:tc>
        <w:tc>
          <w:tcPr>
            <w:tcW w:w="1540" w:type="dxa"/>
          </w:tcPr>
          <w:p w:rsidR="00C90274" w:rsidRDefault="00C90274" w:rsidP="00C90274">
            <w:r>
              <w:t>Username,</w:t>
            </w:r>
          </w:p>
          <w:p w:rsidR="00C90274" w:rsidRDefault="00C90274" w:rsidP="00C90274">
            <w:r>
              <w:t>Password</w:t>
            </w:r>
          </w:p>
        </w:tc>
        <w:tc>
          <w:tcPr>
            <w:tcW w:w="1540" w:type="dxa"/>
          </w:tcPr>
          <w:p w:rsidR="00C90274" w:rsidRDefault="00C90274" w:rsidP="00C90274">
            <w:r>
              <w:t>Homepage</w:t>
            </w:r>
          </w:p>
        </w:tc>
        <w:tc>
          <w:tcPr>
            <w:tcW w:w="1541" w:type="dxa"/>
          </w:tcPr>
          <w:p w:rsidR="00C90274" w:rsidRDefault="00C90274" w:rsidP="00C90274">
            <w:r>
              <w:t>No Input</w:t>
            </w:r>
          </w:p>
          <w:p w:rsidR="00C90274" w:rsidRDefault="00C90274" w:rsidP="00C90274">
            <w:r>
              <w:t>No Input</w:t>
            </w:r>
          </w:p>
        </w:tc>
        <w:tc>
          <w:tcPr>
            <w:tcW w:w="1541" w:type="dxa"/>
          </w:tcPr>
          <w:p w:rsidR="00C90274" w:rsidRDefault="00C90274" w:rsidP="00C90274">
            <w:r>
              <w:t>Homepage</w:t>
            </w:r>
          </w:p>
        </w:tc>
      </w:tr>
    </w:tbl>
    <w:p w:rsidR="00C90274" w:rsidRDefault="00C90274" w:rsidP="00C90274"/>
    <w:p w:rsidR="00C90274" w:rsidRDefault="00C90274" w:rsidP="00C90274"/>
    <w:p w:rsidR="009A6BD9" w:rsidRDefault="009A6BD9" w:rsidP="004A01E5">
      <w:pPr>
        <w:pStyle w:val="Heading2"/>
      </w:pPr>
    </w:p>
    <w:p w:rsidR="009A6BD9" w:rsidRDefault="009A6BD9" w:rsidP="004A01E5">
      <w:pPr>
        <w:pStyle w:val="Heading2"/>
      </w:pPr>
    </w:p>
    <w:p w:rsidR="000C64C4" w:rsidRDefault="000C64C4" w:rsidP="000C64C4"/>
    <w:p w:rsidR="000C64C4" w:rsidRDefault="000C64C4" w:rsidP="000C64C4"/>
    <w:p w:rsidR="000C64C4" w:rsidRDefault="000C64C4" w:rsidP="000C64C4"/>
    <w:p w:rsidR="000C64C4" w:rsidRDefault="000C64C4" w:rsidP="000C64C4"/>
    <w:p w:rsidR="000C64C4" w:rsidRDefault="000C64C4" w:rsidP="000C64C4"/>
    <w:p w:rsidR="000C64C4" w:rsidRPr="000C64C4" w:rsidRDefault="000C64C4" w:rsidP="000C64C4"/>
    <w:p w:rsidR="009A6BD9" w:rsidRDefault="000C64C4" w:rsidP="004A01E5">
      <w:pPr>
        <w:pStyle w:val="Heading2"/>
      </w:pPr>
      <w:r>
        <w:t>2. Doctor page Testing:</w:t>
      </w:r>
    </w:p>
    <w:p w:rsidR="000C64C4" w:rsidRPr="000C64C4" w:rsidRDefault="000C64C4" w:rsidP="000C64C4"/>
    <w:p w:rsidR="00C90274" w:rsidRDefault="00C90274" w:rsidP="000C64C4">
      <w:pPr>
        <w:pStyle w:val="Heading3"/>
      </w:pPr>
      <w:r>
        <w:t>Doctor Information Form Testing</w:t>
      </w:r>
    </w:p>
    <w:p w:rsidR="00C90274" w:rsidRDefault="00C90274" w:rsidP="00C90274">
      <w:r>
        <w:rPr>
          <w:noProof/>
          <w:lang w:eastAsia="en-AU"/>
        </w:rPr>
        <w:drawing>
          <wp:inline distT="0" distB="0" distL="0" distR="0">
            <wp:extent cx="5148000" cy="2602390"/>
            <wp:effectExtent l="19050" t="0" r="0" b="0"/>
            <wp:docPr id="2" name="Picture 2" descr="C:\Users\Praveen\Desktop\Testing Folder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een\Desktop\Testing Folder\Capture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260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C82EC7" w:rsidTr="00C82EC7">
        <w:tc>
          <w:tcPr>
            <w:tcW w:w="1540" w:type="dxa"/>
          </w:tcPr>
          <w:p w:rsidR="00C82EC7" w:rsidRDefault="00C82EC7" w:rsidP="00C90274">
            <w:r>
              <w:t>Test</w:t>
            </w:r>
          </w:p>
          <w:p w:rsidR="00C82EC7" w:rsidRDefault="00C82EC7" w:rsidP="00C90274">
            <w:r>
              <w:t>Case ID</w:t>
            </w:r>
          </w:p>
        </w:tc>
        <w:tc>
          <w:tcPr>
            <w:tcW w:w="1540" w:type="dxa"/>
          </w:tcPr>
          <w:p w:rsidR="00C82EC7" w:rsidRDefault="00C82EC7" w:rsidP="00C90274">
            <w:r>
              <w:t>Test</w:t>
            </w:r>
          </w:p>
        </w:tc>
        <w:tc>
          <w:tcPr>
            <w:tcW w:w="1540" w:type="dxa"/>
          </w:tcPr>
          <w:p w:rsidR="00C82EC7" w:rsidRDefault="00C82EC7" w:rsidP="00C90274">
            <w:r>
              <w:t>Expected</w:t>
            </w:r>
          </w:p>
          <w:p w:rsidR="00C82EC7" w:rsidRDefault="00C82EC7" w:rsidP="00C90274">
            <w:r>
              <w:t>Input</w:t>
            </w:r>
          </w:p>
        </w:tc>
        <w:tc>
          <w:tcPr>
            <w:tcW w:w="1540" w:type="dxa"/>
          </w:tcPr>
          <w:p w:rsidR="00C82EC7" w:rsidRDefault="00C82EC7" w:rsidP="00C90274">
            <w:r>
              <w:t>Expected</w:t>
            </w:r>
          </w:p>
          <w:p w:rsidR="00C82EC7" w:rsidRDefault="00C82EC7" w:rsidP="00C90274">
            <w:r>
              <w:t>Output</w:t>
            </w:r>
          </w:p>
        </w:tc>
        <w:tc>
          <w:tcPr>
            <w:tcW w:w="1541" w:type="dxa"/>
          </w:tcPr>
          <w:p w:rsidR="00C82EC7" w:rsidRDefault="00C82EC7" w:rsidP="00C90274">
            <w:r>
              <w:t>Actual Input</w:t>
            </w:r>
          </w:p>
        </w:tc>
        <w:tc>
          <w:tcPr>
            <w:tcW w:w="1541" w:type="dxa"/>
          </w:tcPr>
          <w:p w:rsidR="00C82EC7" w:rsidRDefault="00C82EC7" w:rsidP="00C90274">
            <w:r>
              <w:t>Actual Output</w:t>
            </w:r>
          </w:p>
        </w:tc>
      </w:tr>
      <w:tr w:rsidR="00C82EC7" w:rsidTr="00C82EC7">
        <w:tc>
          <w:tcPr>
            <w:tcW w:w="1540" w:type="dxa"/>
          </w:tcPr>
          <w:p w:rsidR="00C82EC7" w:rsidRDefault="00C82EC7" w:rsidP="00C90274">
            <w:r>
              <w:t>2.</w:t>
            </w:r>
          </w:p>
          <w:p w:rsidR="00C82EC7" w:rsidRDefault="00C82EC7" w:rsidP="00C90274"/>
          <w:p w:rsidR="00C82EC7" w:rsidRDefault="00C82EC7" w:rsidP="00C90274"/>
          <w:p w:rsidR="00C82EC7" w:rsidRDefault="00C82EC7" w:rsidP="00C90274"/>
        </w:tc>
        <w:tc>
          <w:tcPr>
            <w:tcW w:w="1540" w:type="dxa"/>
          </w:tcPr>
          <w:p w:rsidR="00C82EC7" w:rsidRDefault="00C82EC7" w:rsidP="00C90274">
            <w:r>
              <w:t>Add Doctor</w:t>
            </w:r>
          </w:p>
        </w:tc>
        <w:tc>
          <w:tcPr>
            <w:tcW w:w="1540" w:type="dxa"/>
          </w:tcPr>
          <w:p w:rsidR="00C82EC7" w:rsidRDefault="00C82EC7" w:rsidP="00C90274">
            <w:r>
              <w:t xml:space="preserve">Add Details of </w:t>
            </w:r>
          </w:p>
          <w:p w:rsidR="00C82EC7" w:rsidRDefault="00C82EC7" w:rsidP="00C90274">
            <w:r>
              <w:t>doctor</w:t>
            </w:r>
          </w:p>
        </w:tc>
        <w:tc>
          <w:tcPr>
            <w:tcW w:w="1540" w:type="dxa"/>
          </w:tcPr>
          <w:p w:rsidR="00C82EC7" w:rsidRDefault="00C82EC7" w:rsidP="00C90274">
            <w:r>
              <w:t>Msgbox</w:t>
            </w:r>
          </w:p>
          <w:p w:rsidR="00C82EC7" w:rsidRDefault="00C82EC7" w:rsidP="00C90274">
            <w:r>
              <w:t>Appears(“data is added”)</w:t>
            </w:r>
          </w:p>
        </w:tc>
        <w:tc>
          <w:tcPr>
            <w:tcW w:w="1541" w:type="dxa"/>
          </w:tcPr>
          <w:p w:rsidR="00C82EC7" w:rsidRDefault="00C82EC7" w:rsidP="00C90274">
            <w:r>
              <w:t>Add Details of Doctor</w:t>
            </w:r>
          </w:p>
        </w:tc>
        <w:tc>
          <w:tcPr>
            <w:tcW w:w="1541" w:type="dxa"/>
          </w:tcPr>
          <w:p w:rsidR="00C82EC7" w:rsidRDefault="009A6BD9" w:rsidP="00C90274">
            <w:r>
              <w:t>Details are added into the database.</w:t>
            </w:r>
          </w:p>
        </w:tc>
      </w:tr>
    </w:tbl>
    <w:p w:rsidR="00C90274" w:rsidRDefault="00C90274" w:rsidP="00C90274"/>
    <w:p w:rsidR="00921169" w:rsidRDefault="00921169" w:rsidP="00C30C52">
      <w:pPr>
        <w:pStyle w:val="Heading2"/>
      </w:pPr>
    </w:p>
    <w:p w:rsidR="00921169" w:rsidRDefault="00921169" w:rsidP="00C30C52">
      <w:pPr>
        <w:pStyle w:val="Heading2"/>
      </w:pPr>
    </w:p>
    <w:p w:rsidR="00C30C52" w:rsidRDefault="00C30C52" w:rsidP="00C30C52"/>
    <w:p w:rsidR="00C30C52" w:rsidRDefault="00C30C52" w:rsidP="00C30C52"/>
    <w:p w:rsidR="00C30C52" w:rsidRDefault="00C30C52" w:rsidP="00C30C52"/>
    <w:p w:rsidR="00C30C52" w:rsidRDefault="00C30C52" w:rsidP="00C30C52"/>
    <w:p w:rsidR="00C30C52" w:rsidRDefault="00C30C52" w:rsidP="00C30C52"/>
    <w:p w:rsidR="00C30C52" w:rsidRDefault="00C30C52" w:rsidP="00C30C52"/>
    <w:p w:rsidR="00C30C52" w:rsidRDefault="00C30C52" w:rsidP="00C30C52"/>
    <w:p w:rsidR="00C30C52" w:rsidRDefault="00C30C52" w:rsidP="00C30C52"/>
    <w:p w:rsidR="00C30C52" w:rsidRDefault="00C30C52" w:rsidP="00C30C52"/>
    <w:p w:rsidR="00921169" w:rsidRDefault="00921169" w:rsidP="000C64C4">
      <w:pPr>
        <w:pStyle w:val="Heading3"/>
      </w:pPr>
      <w:r>
        <w:lastRenderedPageBreak/>
        <w:t>Doctor cancel Prescription Testing:</w:t>
      </w:r>
    </w:p>
    <w:p w:rsidR="00921169" w:rsidRPr="00921169" w:rsidRDefault="00921169" w:rsidP="000C64C4">
      <w:pPr>
        <w:pStyle w:val="Heading3"/>
      </w:pPr>
    </w:p>
    <w:p w:rsidR="00921169" w:rsidRPr="00C30C52" w:rsidRDefault="00921169" w:rsidP="00C30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564"/>
        <w:gridCol w:w="2589"/>
        <w:gridCol w:w="1431"/>
        <w:gridCol w:w="1094"/>
        <w:gridCol w:w="1341"/>
      </w:tblGrid>
      <w:tr w:rsidR="00921169" w:rsidTr="00921169">
        <w:tc>
          <w:tcPr>
            <w:tcW w:w="1223" w:type="dxa"/>
          </w:tcPr>
          <w:p w:rsidR="00921169" w:rsidRDefault="00921169" w:rsidP="00C90274">
            <w:r>
              <w:t>Test</w:t>
            </w:r>
          </w:p>
          <w:p w:rsidR="00921169" w:rsidRDefault="00921169" w:rsidP="00C90274">
            <w:r>
              <w:t>Case ID</w:t>
            </w:r>
          </w:p>
        </w:tc>
        <w:tc>
          <w:tcPr>
            <w:tcW w:w="1564" w:type="dxa"/>
          </w:tcPr>
          <w:p w:rsidR="00921169" w:rsidRDefault="00921169" w:rsidP="00C90274"/>
          <w:p w:rsidR="00921169" w:rsidRDefault="00921169" w:rsidP="00C90274"/>
        </w:tc>
        <w:tc>
          <w:tcPr>
            <w:tcW w:w="2589" w:type="dxa"/>
          </w:tcPr>
          <w:p w:rsidR="00921169" w:rsidRDefault="00921169" w:rsidP="00C90274">
            <w:r>
              <w:t>Expected</w:t>
            </w:r>
          </w:p>
          <w:p w:rsidR="00921169" w:rsidRDefault="00921169" w:rsidP="00C90274">
            <w:r>
              <w:t>Input</w:t>
            </w:r>
          </w:p>
        </w:tc>
        <w:tc>
          <w:tcPr>
            <w:tcW w:w="1431" w:type="dxa"/>
          </w:tcPr>
          <w:p w:rsidR="00921169" w:rsidRDefault="00921169" w:rsidP="00C90274">
            <w:r>
              <w:t>Expected</w:t>
            </w:r>
          </w:p>
          <w:p w:rsidR="00921169" w:rsidRDefault="00921169" w:rsidP="00C90274">
            <w:r>
              <w:t>Output</w:t>
            </w:r>
          </w:p>
        </w:tc>
        <w:tc>
          <w:tcPr>
            <w:tcW w:w="1094" w:type="dxa"/>
          </w:tcPr>
          <w:p w:rsidR="00921169" w:rsidRDefault="00921169" w:rsidP="00C90274">
            <w:r>
              <w:t xml:space="preserve">Actual </w:t>
            </w:r>
          </w:p>
          <w:p w:rsidR="00921169" w:rsidRDefault="00921169" w:rsidP="00C90274">
            <w:r>
              <w:t>Input</w:t>
            </w:r>
          </w:p>
        </w:tc>
        <w:tc>
          <w:tcPr>
            <w:tcW w:w="1341" w:type="dxa"/>
          </w:tcPr>
          <w:p w:rsidR="00921169" w:rsidRDefault="00921169" w:rsidP="00C90274">
            <w:r>
              <w:t>Actual</w:t>
            </w:r>
          </w:p>
          <w:p w:rsidR="00921169" w:rsidRDefault="00921169" w:rsidP="00C90274">
            <w:r>
              <w:t>Output</w:t>
            </w:r>
          </w:p>
        </w:tc>
      </w:tr>
      <w:tr w:rsidR="00921169" w:rsidTr="00921169">
        <w:tc>
          <w:tcPr>
            <w:tcW w:w="1223" w:type="dxa"/>
          </w:tcPr>
          <w:p w:rsidR="00921169" w:rsidRDefault="00921169" w:rsidP="00C90274">
            <w:r>
              <w:t>2.</w:t>
            </w:r>
            <w:r w:rsidR="000C64C4">
              <w:t>B</w:t>
            </w:r>
          </w:p>
          <w:p w:rsidR="00921169" w:rsidRDefault="00921169" w:rsidP="00C90274"/>
          <w:p w:rsidR="00921169" w:rsidRDefault="00921169" w:rsidP="00C90274"/>
          <w:p w:rsidR="00921169" w:rsidRDefault="00921169" w:rsidP="00C90274"/>
        </w:tc>
        <w:tc>
          <w:tcPr>
            <w:tcW w:w="1564" w:type="dxa"/>
          </w:tcPr>
          <w:p w:rsidR="00921169" w:rsidRDefault="00921169" w:rsidP="00C90274">
            <w:r>
              <w:t>Mandatory Fields are to be filled to cancel prescription</w:t>
            </w:r>
          </w:p>
        </w:tc>
        <w:tc>
          <w:tcPr>
            <w:tcW w:w="2589" w:type="dxa"/>
          </w:tcPr>
          <w:p w:rsidR="00921169" w:rsidRDefault="00921169" w:rsidP="00C90274">
            <w:r>
              <w:t>Enter Patient Name,Date,First and last time Administerd,Status,Doctor Name,Drug name,Last time,Dose,Dose status</w:t>
            </w:r>
          </w:p>
        </w:tc>
        <w:tc>
          <w:tcPr>
            <w:tcW w:w="1431" w:type="dxa"/>
          </w:tcPr>
          <w:p w:rsidR="00921169" w:rsidRDefault="00921169" w:rsidP="00C90274">
            <w:r>
              <w:t>Field required error message appears.</w:t>
            </w:r>
          </w:p>
        </w:tc>
        <w:tc>
          <w:tcPr>
            <w:tcW w:w="1094" w:type="dxa"/>
          </w:tcPr>
          <w:p w:rsidR="00921169" w:rsidRDefault="00921169" w:rsidP="00C90274">
            <w:r>
              <w:t xml:space="preserve">Enter </w:t>
            </w:r>
          </w:p>
          <w:p w:rsidR="00921169" w:rsidRDefault="00921169" w:rsidP="00C90274">
            <w:r>
              <w:t>Patient Name</w:t>
            </w:r>
          </w:p>
        </w:tc>
        <w:tc>
          <w:tcPr>
            <w:tcW w:w="1341" w:type="dxa"/>
          </w:tcPr>
          <w:p w:rsidR="00921169" w:rsidRDefault="00921169" w:rsidP="00C90274">
            <w:r>
              <w:t>Mandatory Field required</w:t>
            </w:r>
          </w:p>
          <w:p w:rsidR="00921169" w:rsidRDefault="00921169" w:rsidP="00C90274">
            <w:r>
              <w:t>message appears</w:t>
            </w:r>
          </w:p>
        </w:tc>
      </w:tr>
      <w:tr w:rsidR="00921169" w:rsidTr="00921169">
        <w:tc>
          <w:tcPr>
            <w:tcW w:w="1223" w:type="dxa"/>
          </w:tcPr>
          <w:p w:rsidR="00921169" w:rsidRDefault="00921169" w:rsidP="00C90274"/>
        </w:tc>
        <w:tc>
          <w:tcPr>
            <w:tcW w:w="1564" w:type="dxa"/>
          </w:tcPr>
          <w:p w:rsidR="00921169" w:rsidRDefault="00921169" w:rsidP="00C90274"/>
        </w:tc>
        <w:tc>
          <w:tcPr>
            <w:tcW w:w="2589" w:type="dxa"/>
          </w:tcPr>
          <w:p w:rsidR="00921169" w:rsidRDefault="00921169" w:rsidP="00C90274"/>
        </w:tc>
        <w:tc>
          <w:tcPr>
            <w:tcW w:w="1431" w:type="dxa"/>
          </w:tcPr>
          <w:p w:rsidR="00921169" w:rsidRDefault="00921169" w:rsidP="00C90274"/>
        </w:tc>
        <w:tc>
          <w:tcPr>
            <w:tcW w:w="1094" w:type="dxa"/>
          </w:tcPr>
          <w:p w:rsidR="00921169" w:rsidRDefault="00921169" w:rsidP="00C90274"/>
        </w:tc>
        <w:tc>
          <w:tcPr>
            <w:tcW w:w="1341" w:type="dxa"/>
          </w:tcPr>
          <w:p w:rsidR="00921169" w:rsidRDefault="00921169" w:rsidP="00C90274"/>
        </w:tc>
      </w:tr>
    </w:tbl>
    <w:p w:rsidR="009A6BD9" w:rsidRDefault="009A6BD9" w:rsidP="00C90274"/>
    <w:p w:rsidR="009A6BD9" w:rsidRDefault="00C30C52" w:rsidP="00C90274">
      <w:r w:rsidRPr="00C30C52">
        <w:rPr>
          <w:noProof/>
          <w:lang w:eastAsia="en-AU"/>
        </w:rPr>
        <w:drawing>
          <wp:inline distT="0" distB="0" distL="0" distR="0">
            <wp:extent cx="5731510" cy="4202091"/>
            <wp:effectExtent l="0" t="0" r="0" b="0"/>
            <wp:docPr id="7" name="Picture 7" descr="C:\Users\1100474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00474418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D9" w:rsidRDefault="009A6BD9" w:rsidP="00C90274"/>
    <w:p w:rsidR="009A6BD9" w:rsidRDefault="009A6BD9" w:rsidP="00C90274"/>
    <w:p w:rsidR="009A6BD9" w:rsidRDefault="009A6BD9" w:rsidP="00C90274"/>
    <w:p w:rsidR="009A6BD9" w:rsidRDefault="009A6BD9" w:rsidP="00C90274"/>
    <w:p w:rsidR="009A6BD9" w:rsidRDefault="009A6BD9" w:rsidP="00C90274"/>
    <w:p w:rsidR="009A6BD9" w:rsidRDefault="009A6BD9" w:rsidP="00C90274"/>
    <w:p w:rsidR="00C90274" w:rsidRDefault="00C82EC7" w:rsidP="004A01E5">
      <w:pPr>
        <w:pStyle w:val="Heading2"/>
      </w:pPr>
      <w:r>
        <w:lastRenderedPageBreak/>
        <w:t>3. View Prescription Form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680"/>
        <w:gridCol w:w="1601"/>
        <w:gridCol w:w="1602"/>
        <w:gridCol w:w="1525"/>
        <w:gridCol w:w="1355"/>
      </w:tblGrid>
      <w:tr w:rsidR="004A01E5" w:rsidTr="004A01E5">
        <w:tc>
          <w:tcPr>
            <w:tcW w:w="1479" w:type="dxa"/>
          </w:tcPr>
          <w:p w:rsidR="004A01E5" w:rsidRDefault="004A01E5" w:rsidP="00C90274">
            <w:r>
              <w:t>Test</w:t>
            </w:r>
          </w:p>
          <w:p w:rsidR="004A01E5" w:rsidRDefault="004A01E5" w:rsidP="00C90274">
            <w:r>
              <w:t>Case ID</w:t>
            </w:r>
          </w:p>
        </w:tc>
        <w:tc>
          <w:tcPr>
            <w:tcW w:w="1680" w:type="dxa"/>
          </w:tcPr>
          <w:p w:rsidR="004A01E5" w:rsidRDefault="004A01E5" w:rsidP="00C90274">
            <w:r>
              <w:t>Test</w:t>
            </w:r>
          </w:p>
        </w:tc>
        <w:tc>
          <w:tcPr>
            <w:tcW w:w="1601" w:type="dxa"/>
          </w:tcPr>
          <w:p w:rsidR="004A01E5" w:rsidRDefault="004A01E5" w:rsidP="00C90274">
            <w:r>
              <w:t>Expected</w:t>
            </w:r>
          </w:p>
          <w:p w:rsidR="004A01E5" w:rsidRDefault="004A01E5" w:rsidP="00C90274">
            <w:r>
              <w:t>Input</w:t>
            </w:r>
          </w:p>
        </w:tc>
        <w:tc>
          <w:tcPr>
            <w:tcW w:w="1602" w:type="dxa"/>
          </w:tcPr>
          <w:p w:rsidR="004A01E5" w:rsidRDefault="004A01E5" w:rsidP="00C90274">
            <w:r>
              <w:t>Expected</w:t>
            </w:r>
          </w:p>
          <w:p w:rsidR="004A01E5" w:rsidRDefault="004A01E5" w:rsidP="00C90274">
            <w:r>
              <w:t>Output</w:t>
            </w:r>
          </w:p>
        </w:tc>
        <w:tc>
          <w:tcPr>
            <w:tcW w:w="1525" w:type="dxa"/>
          </w:tcPr>
          <w:p w:rsidR="004A01E5" w:rsidRDefault="004A01E5" w:rsidP="00C90274">
            <w:r>
              <w:t>Actual Input</w:t>
            </w:r>
          </w:p>
        </w:tc>
        <w:tc>
          <w:tcPr>
            <w:tcW w:w="1355" w:type="dxa"/>
          </w:tcPr>
          <w:p w:rsidR="004A01E5" w:rsidRDefault="004A01E5" w:rsidP="00C90274">
            <w:r>
              <w:t>Actual Output</w:t>
            </w:r>
          </w:p>
        </w:tc>
      </w:tr>
      <w:tr w:rsidR="004A01E5" w:rsidTr="004A01E5">
        <w:tc>
          <w:tcPr>
            <w:tcW w:w="1479" w:type="dxa"/>
          </w:tcPr>
          <w:p w:rsidR="004A01E5" w:rsidRDefault="004A01E5" w:rsidP="00C90274">
            <w:r>
              <w:t>3.</w:t>
            </w:r>
          </w:p>
          <w:p w:rsidR="004A01E5" w:rsidRDefault="004A01E5" w:rsidP="00C90274"/>
          <w:p w:rsidR="004A01E5" w:rsidRDefault="004A01E5" w:rsidP="00C90274"/>
          <w:p w:rsidR="004A01E5" w:rsidRDefault="004A01E5" w:rsidP="00C90274"/>
        </w:tc>
        <w:tc>
          <w:tcPr>
            <w:tcW w:w="1680" w:type="dxa"/>
          </w:tcPr>
          <w:p w:rsidR="004A01E5" w:rsidRDefault="004A01E5" w:rsidP="00C90274">
            <w:r>
              <w:t>Prescription Details</w:t>
            </w:r>
          </w:p>
        </w:tc>
        <w:tc>
          <w:tcPr>
            <w:tcW w:w="1601" w:type="dxa"/>
          </w:tcPr>
          <w:p w:rsidR="004A01E5" w:rsidRDefault="004A01E5" w:rsidP="00C90274">
            <w:r>
              <w:t>Enter Patient Name</w:t>
            </w:r>
          </w:p>
        </w:tc>
        <w:tc>
          <w:tcPr>
            <w:tcW w:w="1602" w:type="dxa"/>
          </w:tcPr>
          <w:p w:rsidR="004A01E5" w:rsidRDefault="004A01E5" w:rsidP="00C90274">
            <w:r>
              <w:t>Prescription details appear</w:t>
            </w:r>
          </w:p>
        </w:tc>
        <w:tc>
          <w:tcPr>
            <w:tcW w:w="1525" w:type="dxa"/>
          </w:tcPr>
          <w:p w:rsidR="004A01E5" w:rsidRDefault="004A01E5" w:rsidP="00C90274">
            <w:r>
              <w:t>Enter Patient Name</w:t>
            </w:r>
          </w:p>
        </w:tc>
        <w:tc>
          <w:tcPr>
            <w:tcW w:w="1355" w:type="dxa"/>
          </w:tcPr>
          <w:p w:rsidR="004A01E5" w:rsidRDefault="004A01E5" w:rsidP="00C90274">
            <w:r>
              <w:t>Prescription details appear</w:t>
            </w:r>
          </w:p>
        </w:tc>
      </w:tr>
    </w:tbl>
    <w:p w:rsidR="00C82EC7" w:rsidRDefault="004A01E5" w:rsidP="00C90274">
      <w:r>
        <w:rPr>
          <w:noProof/>
          <w:lang w:eastAsia="en-AU"/>
        </w:rPr>
        <w:drawing>
          <wp:inline distT="0" distB="0" distL="0" distR="0">
            <wp:extent cx="5731510" cy="3428517"/>
            <wp:effectExtent l="19050" t="0" r="2540" b="0"/>
            <wp:docPr id="4" name="Picture 1" descr="C:\Users\Praveen\Desktop\Testing Folder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Testing Folder\Capture 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E5" w:rsidRDefault="004A01E5" w:rsidP="00C90274"/>
    <w:p w:rsidR="004A01E5" w:rsidRDefault="00D5676C" w:rsidP="004A01E5">
      <w:pPr>
        <w:pStyle w:val="Heading2"/>
      </w:pPr>
      <w:r>
        <w:t>4. Pharmacist page</w:t>
      </w:r>
      <w:r w:rsidR="004A01E5">
        <w:t xml:space="preserve"> Testing</w:t>
      </w:r>
    </w:p>
    <w:p w:rsidR="008F736B" w:rsidRPr="008F736B" w:rsidRDefault="008F736B" w:rsidP="008F7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D5676C" w:rsidTr="00D5676C">
        <w:tc>
          <w:tcPr>
            <w:tcW w:w="1540" w:type="dxa"/>
          </w:tcPr>
          <w:p w:rsidR="00D5676C" w:rsidRDefault="00D5676C" w:rsidP="00D5676C">
            <w:r>
              <w:t>Test</w:t>
            </w:r>
          </w:p>
          <w:p w:rsidR="00D5676C" w:rsidRDefault="00D5676C" w:rsidP="00D5676C">
            <w:r>
              <w:t>Case ID</w:t>
            </w:r>
          </w:p>
        </w:tc>
        <w:tc>
          <w:tcPr>
            <w:tcW w:w="1540" w:type="dxa"/>
          </w:tcPr>
          <w:p w:rsidR="00D5676C" w:rsidRDefault="00D5676C" w:rsidP="00D5676C">
            <w:r>
              <w:t>Test</w:t>
            </w:r>
          </w:p>
        </w:tc>
        <w:tc>
          <w:tcPr>
            <w:tcW w:w="1540" w:type="dxa"/>
          </w:tcPr>
          <w:p w:rsidR="00D5676C" w:rsidRDefault="00D5676C" w:rsidP="00D5676C">
            <w:r>
              <w:t xml:space="preserve">Expected </w:t>
            </w:r>
          </w:p>
          <w:p w:rsidR="00D5676C" w:rsidRDefault="00D5676C" w:rsidP="00D5676C">
            <w:r>
              <w:t>Input</w:t>
            </w:r>
          </w:p>
        </w:tc>
        <w:tc>
          <w:tcPr>
            <w:tcW w:w="1540" w:type="dxa"/>
          </w:tcPr>
          <w:p w:rsidR="00D5676C" w:rsidRDefault="00D5676C" w:rsidP="00D5676C">
            <w:r>
              <w:t>Expected</w:t>
            </w:r>
          </w:p>
          <w:p w:rsidR="00D5676C" w:rsidRDefault="00D5676C" w:rsidP="00D5676C">
            <w:r>
              <w:t>Output</w:t>
            </w:r>
          </w:p>
        </w:tc>
        <w:tc>
          <w:tcPr>
            <w:tcW w:w="1541" w:type="dxa"/>
          </w:tcPr>
          <w:p w:rsidR="00D5676C" w:rsidRDefault="00D5676C" w:rsidP="00D5676C">
            <w:r>
              <w:t>Actual Input</w:t>
            </w:r>
          </w:p>
        </w:tc>
        <w:tc>
          <w:tcPr>
            <w:tcW w:w="1541" w:type="dxa"/>
          </w:tcPr>
          <w:p w:rsidR="00D5676C" w:rsidRDefault="00D5676C" w:rsidP="00D5676C">
            <w:r>
              <w:t>Actual Output</w:t>
            </w:r>
          </w:p>
        </w:tc>
      </w:tr>
      <w:tr w:rsidR="00D5676C" w:rsidTr="00D5676C">
        <w:tc>
          <w:tcPr>
            <w:tcW w:w="1540" w:type="dxa"/>
          </w:tcPr>
          <w:p w:rsidR="00D5676C" w:rsidRDefault="00D5676C" w:rsidP="00D5676C">
            <w:r>
              <w:t>4.</w:t>
            </w:r>
          </w:p>
          <w:p w:rsidR="00D5676C" w:rsidRDefault="00D5676C" w:rsidP="00D5676C"/>
          <w:p w:rsidR="00D5676C" w:rsidRDefault="00D5676C" w:rsidP="00D5676C"/>
        </w:tc>
        <w:tc>
          <w:tcPr>
            <w:tcW w:w="1540" w:type="dxa"/>
          </w:tcPr>
          <w:p w:rsidR="00D5676C" w:rsidRDefault="00D5676C" w:rsidP="00D5676C">
            <w:r>
              <w:t>Print Indoor</w:t>
            </w:r>
          </w:p>
          <w:p w:rsidR="00D5676C" w:rsidRDefault="00D5676C" w:rsidP="00D5676C">
            <w:r>
              <w:t>Prescription Labels</w:t>
            </w:r>
          </w:p>
        </w:tc>
        <w:tc>
          <w:tcPr>
            <w:tcW w:w="1540" w:type="dxa"/>
          </w:tcPr>
          <w:p w:rsidR="00D5676C" w:rsidRDefault="00D5676C" w:rsidP="00D5676C">
            <w:r>
              <w:t>Enter Patient ID</w:t>
            </w:r>
          </w:p>
        </w:tc>
        <w:tc>
          <w:tcPr>
            <w:tcW w:w="1540" w:type="dxa"/>
          </w:tcPr>
          <w:p w:rsidR="00D5676C" w:rsidRDefault="00D5676C" w:rsidP="00D5676C">
            <w:r>
              <w:t>Print Labels</w:t>
            </w:r>
          </w:p>
        </w:tc>
        <w:tc>
          <w:tcPr>
            <w:tcW w:w="1541" w:type="dxa"/>
          </w:tcPr>
          <w:p w:rsidR="00D5676C" w:rsidRDefault="00D5676C" w:rsidP="00D5676C">
            <w:r>
              <w:t>Enter Patient ID</w:t>
            </w:r>
          </w:p>
        </w:tc>
        <w:tc>
          <w:tcPr>
            <w:tcW w:w="1541" w:type="dxa"/>
          </w:tcPr>
          <w:p w:rsidR="00D5676C" w:rsidRDefault="00D5676C" w:rsidP="00D5676C">
            <w:r>
              <w:t>Print Labels</w:t>
            </w:r>
          </w:p>
        </w:tc>
      </w:tr>
    </w:tbl>
    <w:p w:rsidR="009A6BD9" w:rsidRDefault="009A6BD9" w:rsidP="00D5676C"/>
    <w:p w:rsidR="00D5676C" w:rsidRDefault="009A6BD9" w:rsidP="00D5676C">
      <w:r w:rsidRPr="009A6BD9">
        <w:rPr>
          <w:noProof/>
          <w:lang w:eastAsia="en-AU"/>
        </w:rPr>
        <w:drawing>
          <wp:inline distT="0" distB="0" distL="0" distR="0">
            <wp:extent cx="5731510" cy="1303521"/>
            <wp:effectExtent l="0" t="0" r="0" b="0"/>
            <wp:docPr id="3" name="Picture 3" descr="C:\Users\1100474418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0474418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EF" w:rsidRDefault="00F035EF" w:rsidP="00D5676C">
      <w:r>
        <w:lastRenderedPageBreak/>
        <w:t>\</w:t>
      </w:r>
      <w:r w:rsidRPr="00F035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035EF">
        <w:rPr>
          <w:noProof/>
          <w:lang w:eastAsia="en-AU"/>
        </w:rPr>
        <w:drawing>
          <wp:inline distT="0" distB="0" distL="0" distR="0">
            <wp:extent cx="5731510" cy="1798435"/>
            <wp:effectExtent l="0" t="0" r="0" b="0"/>
            <wp:docPr id="9" name="Picture 9" descr="C:\Users\1100474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00474418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D9" w:rsidRDefault="00F035EF" w:rsidP="00D5676C">
      <w:r w:rsidRPr="00F035EF">
        <w:rPr>
          <w:noProof/>
          <w:lang w:eastAsia="en-AU"/>
        </w:rPr>
        <w:drawing>
          <wp:inline distT="0" distB="0" distL="0" distR="0">
            <wp:extent cx="5731510" cy="1866403"/>
            <wp:effectExtent l="0" t="0" r="0" b="0"/>
            <wp:docPr id="8" name="Picture 8" descr="C:\Users\1100474418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00474418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EF" w:rsidRDefault="00F035EF" w:rsidP="00D5676C"/>
    <w:p w:rsidR="00F035EF" w:rsidRDefault="00F035EF" w:rsidP="00D5676C"/>
    <w:p w:rsidR="008F736B" w:rsidRDefault="008F736B" w:rsidP="00D5676C"/>
    <w:p w:rsidR="008F736B" w:rsidRDefault="008F736B" w:rsidP="00D5676C"/>
    <w:p w:rsidR="008F736B" w:rsidRDefault="008F736B" w:rsidP="00D5676C"/>
    <w:p w:rsidR="008F736B" w:rsidRDefault="008F736B" w:rsidP="00D5676C"/>
    <w:p w:rsidR="008F736B" w:rsidRDefault="008F736B" w:rsidP="00D5676C"/>
    <w:p w:rsidR="008F736B" w:rsidRDefault="008F736B" w:rsidP="00AF07EA">
      <w:pPr>
        <w:pStyle w:val="Heading3"/>
        <w:pPrChange w:id="0" w:author="Rani Siddavaram" w:date="2018-11-26T10:24:00Z">
          <w:pPr/>
        </w:pPrChange>
      </w:pPr>
      <w:r>
        <w:t>Pharmacist View Prescription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8F736B" w:rsidTr="008F736B">
        <w:tc>
          <w:tcPr>
            <w:tcW w:w="1540" w:type="dxa"/>
          </w:tcPr>
          <w:p w:rsidR="008F736B" w:rsidRDefault="008F736B" w:rsidP="00D5676C">
            <w:r>
              <w:t>Test Case</w:t>
            </w:r>
          </w:p>
          <w:p w:rsidR="008F736B" w:rsidRDefault="008F736B" w:rsidP="00D5676C">
            <w:r>
              <w:t>ID</w:t>
            </w:r>
          </w:p>
          <w:p w:rsidR="008F736B" w:rsidRDefault="008F736B" w:rsidP="00D5676C"/>
        </w:tc>
        <w:tc>
          <w:tcPr>
            <w:tcW w:w="1540" w:type="dxa"/>
          </w:tcPr>
          <w:p w:rsidR="008F736B" w:rsidRDefault="008F736B" w:rsidP="00D5676C">
            <w:r>
              <w:t>Test</w:t>
            </w:r>
          </w:p>
        </w:tc>
        <w:tc>
          <w:tcPr>
            <w:tcW w:w="1540" w:type="dxa"/>
          </w:tcPr>
          <w:p w:rsidR="008F736B" w:rsidRDefault="008F736B" w:rsidP="00D5676C">
            <w:r>
              <w:t>Expected</w:t>
            </w:r>
          </w:p>
          <w:p w:rsidR="008F736B" w:rsidRDefault="008F736B" w:rsidP="00D5676C">
            <w:r>
              <w:t>Input</w:t>
            </w:r>
          </w:p>
        </w:tc>
        <w:tc>
          <w:tcPr>
            <w:tcW w:w="1540" w:type="dxa"/>
          </w:tcPr>
          <w:p w:rsidR="008F736B" w:rsidRDefault="008F736B" w:rsidP="00D5676C">
            <w:r>
              <w:t>Expected</w:t>
            </w:r>
          </w:p>
          <w:p w:rsidR="008F736B" w:rsidRDefault="008F736B" w:rsidP="00D5676C">
            <w:r>
              <w:t>Output</w:t>
            </w:r>
          </w:p>
        </w:tc>
        <w:tc>
          <w:tcPr>
            <w:tcW w:w="1541" w:type="dxa"/>
          </w:tcPr>
          <w:p w:rsidR="008F736B" w:rsidRDefault="008F736B" w:rsidP="00D5676C">
            <w:r>
              <w:t>Actual</w:t>
            </w:r>
          </w:p>
          <w:p w:rsidR="008F736B" w:rsidRDefault="008F736B" w:rsidP="00D5676C">
            <w:r>
              <w:t>Input</w:t>
            </w:r>
          </w:p>
        </w:tc>
        <w:tc>
          <w:tcPr>
            <w:tcW w:w="1541" w:type="dxa"/>
          </w:tcPr>
          <w:p w:rsidR="008F736B" w:rsidRDefault="008F736B" w:rsidP="00D5676C">
            <w:r>
              <w:t>Actual</w:t>
            </w:r>
          </w:p>
          <w:p w:rsidR="008F736B" w:rsidRDefault="008F736B" w:rsidP="00D5676C">
            <w:r>
              <w:t>Output</w:t>
            </w:r>
          </w:p>
        </w:tc>
      </w:tr>
      <w:tr w:rsidR="008F736B" w:rsidTr="008F736B">
        <w:tc>
          <w:tcPr>
            <w:tcW w:w="1540" w:type="dxa"/>
          </w:tcPr>
          <w:p w:rsidR="008F736B" w:rsidRDefault="008F736B" w:rsidP="00D5676C"/>
          <w:p w:rsidR="008F736B" w:rsidRDefault="008F736B" w:rsidP="00D5676C">
            <w:r>
              <w:t>4B</w:t>
            </w:r>
          </w:p>
          <w:p w:rsidR="008F736B" w:rsidRDefault="008F736B" w:rsidP="00D5676C"/>
        </w:tc>
        <w:tc>
          <w:tcPr>
            <w:tcW w:w="1540" w:type="dxa"/>
          </w:tcPr>
          <w:p w:rsidR="008F736B" w:rsidRDefault="008F736B" w:rsidP="00D5676C">
            <w:pPr>
              <w:rPr>
                <w:ins w:id="1" w:author="Rani Siddavaram" w:date="2018-11-26T10:22:00Z"/>
              </w:rPr>
            </w:pPr>
            <w:ins w:id="2" w:author="Rani Siddavaram" w:date="2018-11-26T10:22:00Z">
              <w:r>
                <w:t xml:space="preserve">View </w:t>
              </w:r>
            </w:ins>
            <w:del w:id="3" w:author="Rani Siddavaram" w:date="2018-11-26T10:22:00Z">
              <w:r w:rsidDel="008F736B">
                <w:delText xml:space="preserve">Search </w:delText>
              </w:r>
            </w:del>
            <w:r>
              <w:t>Patient</w:t>
            </w:r>
          </w:p>
          <w:p w:rsidR="008F736B" w:rsidRDefault="008F736B" w:rsidP="00D5676C">
            <w:ins w:id="4" w:author="Rani Siddavaram" w:date="2018-11-26T10:22:00Z">
              <w:r>
                <w:t>Prescription</w:t>
              </w:r>
            </w:ins>
          </w:p>
        </w:tc>
        <w:tc>
          <w:tcPr>
            <w:tcW w:w="1540" w:type="dxa"/>
          </w:tcPr>
          <w:p w:rsidR="008F736B" w:rsidRDefault="008F736B" w:rsidP="00D5676C">
            <w:pPr>
              <w:rPr>
                <w:ins w:id="5" w:author="Rani Siddavaram" w:date="2018-11-26T10:21:00Z"/>
              </w:rPr>
            </w:pPr>
            <w:ins w:id="6" w:author="Rani Siddavaram" w:date="2018-11-26T10:21:00Z">
              <w:r>
                <w:t>Enter Patient</w:t>
              </w:r>
            </w:ins>
          </w:p>
          <w:p w:rsidR="008F736B" w:rsidRDefault="008F736B" w:rsidP="00D5676C">
            <w:ins w:id="7" w:author="Rani Siddavaram" w:date="2018-11-26T10:22:00Z">
              <w:r>
                <w:t>Name</w:t>
              </w:r>
            </w:ins>
          </w:p>
        </w:tc>
        <w:tc>
          <w:tcPr>
            <w:tcW w:w="1540" w:type="dxa"/>
          </w:tcPr>
          <w:p w:rsidR="008F736B" w:rsidRDefault="008F736B" w:rsidP="00D5676C">
            <w:pPr>
              <w:rPr>
                <w:ins w:id="8" w:author="Rani Siddavaram" w:date="2018-11-26T10:23:00Z"/>
              </w:rPr>
            </w:pPr>
            <w:ins w:id="9" w:author="Rani Siddavaram" w:date="2018-11-26T10:23:00Z">
              <w:r>
                <w:t>Prescription</w:t>
              </w:r>
            </w:ins>
          </w:p>
          <w:p w:rsidR="008F736B" w:rsidRDefault="008F736B" w:rsidP="00D5676C">
            <w:ins w:id="10" w:author="Rani Siddavaram" w:date="2018-11-26T10:23:00Z">
              <w:r>
                <w:t>appears</w:t>
              </w:r>
            </w:ins>
          </w:p>
        </w:tc>
        <w:tc>
          <w:tcPr>
            <w:tcW w:w="1541" w:type="dxa"/>
          </w:tcPr>
          <w:p w:rsidR="008F736B" w:rsidRDefault="008F736B" w:rsidP="00D5676C">
            <w:pPr>
              <w:rPr>
                <w:ins w:id="11" w:author="Rani Siddavaram" w:date="2018-11-26T10:23:00Z"/>
              </w:rPr>
            </w:pPr>
            <w:ins w:id="12" w:author="Rani Siddavaram" w:date="2018-11-26T10:23:00Z">
              <w:r>
                <w:t xml:space="preserve">Enter Patient </w:t>
              </w:r>
            </w:ins>
          </w:p>
          <w:p w:rsidR="008F736B" w:rsidRDefault="008F736B" w:rsidP="00D5676C">
            <w:ins w:id="13" w:author="Rani Siddavaram" w:date="2018-11-26T10:23:00Z">
              <w:r>
                <w:t>Name</w:t>
              </w:r>
            </w:ins>
          </w:p>
        </w:tc>
        <w:tc>
          <w:tcPr>
            <w:tcW w:w="1541" w:type="dxa"/>
          </w:tcPr>
          <w:p w:rsidR="008F736B" w:rsidRDefault="00AF07EA" w:rsidP="00D5676C">
            <w:pPr>
              <w:rPr>
                <w:ins w:id="14" w:author="Rani Siddavaram" w:date="2018-11-26T10:23:00Z"/>
              </w:rPr>
            </w:pPr>
            <w:ins w:id="15" w:author="Rani Siddavaram" w:date="2018-11-26T10:23:00Z">
              <w:r>
                <w:t>Prescription ID</w:t>
              </w:r>
            </w:ins>
          </w:p>
          <w:p w:rsidR="00AF07EA" w:rsidRDefault="00AF07EA" w:rsidP="00D5676C">
            <w:ins w:id="16" w:author="Rani Siddavaram" w:date="2018-11-26T10:24:00Z">
              <w:r>
                <w:t>and details appear</w:t>
              </w:r>
            </w:ins>
          </w:p>
        </w:tc>
      </w:tr>
    </w:tbl>
    <w:p w:rsidR="008F736B" w:rsidRDefault="008F736B" w:rsidP="00D5676C"/>
    <w:p w:rsidR="00F035EF" w:rsidRDefault="008F736B" w:rsidP="00D5676C">
      <w:r w:rsidRPr="008F736B">
        <w:rPr>
          <w:noProof/>
          <w:lang w:eastAsia="en-AU"/>
        </w:rPr>
        <w:lastRenderedPageBreak/>
        <w:drawing>
          <wp:inline distT="0" distB="0" distL="0" distR="0">
            <wp:extent cx="5731510" cy="3532526"/>
            <wp:effectExtent l="0" t="0" r="0" b="0"/>
            <wp:docPr id="10" name="Picture 10" descr="C:\Users\1100474418\Desktop\Pharmacist view prescription 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00474418\Desktop\Pharmacist view prescription test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D9" w:rsidRDefault="009A6BD9" w:rsidP="009A6BD9">
      <w:pPr>
        <w:pStyle w:val="Heading2"/>
      </w:pPr>
      <w:r>
        <w:t>5. Nurse Page Testing</w:t>
      </w:r>
    </w:p>
    <w:p w:rsidR="009A6BD9" w:rsidRDefault="009A6BD9" w:rsidP="009A6BD9">
      <w:r w:rsidRPr="009A6BD9">
        <w:rPr>
          <w:noProof/>
          <w:lang w:eastAsia="en-AU"/>
        </w:rPr>
        <w:drawing>
          <wp:inline distT="0" distB="0" distL="0" distR="0">
            <wp:extent cx="5731510" cy="2477643"/>
            <wp:effectExtent l="0" t="0" r="0" b="0"/>
            <wp:docPr id="5" name="Picture 5" descr="C:\Users\1100474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00474418\Desktop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EF" w:rsidRDefault="00F035EF" w:rsidP="009A6BD9"/>
    <w:p w:rsidR="00F035EF" w:rsidRDefault="00F035EF" w:rsidP="009A6BD9"/>
    <w:p w:rsidR="00F035EF" w:rsidRPr="009A6BD9" w:rsidRDefault="00F035EF" w:rsidP="009A6B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79"/>
        <w:gridCol w:w="1616"/>
        <w:gridCol w:w="1617"/>
        <w:gridCol w:w="1544"/>
        <w:gridCol w:w="1384"/>
      </w:tblGrid>
      <w:tr w:rsidR="009A6BD9" w:rsidTr="009A6BD9">
        <w:tc>
          <w:tcPr>
            <w:tcW w:w="1502" w:type="dxa"/>
          </w:tcPr>
          <w:p w:rsidR="009A6BD9" w:rsidRDefault="009A6BD9" w:rsidP="009A6BD9">
            <w:r>
              <w:t>Test Case ID</w:t>
            </w:r>
          </w:p>
        </w:tc>
        <w:tc>
          <w:tcPr>
            <w:tcW w:w="1579" w:type="dxa"/>
          </w:tcPr>
          <w:p w:rsidR="009A6BD9" w:rsidRDefault="009A6BD9" w:rsidP="009A6BD9">
            <w:r>
              <w:t xml:space="preserve">Test </w:t>
            </w:r>
          </w:p>
        </w:tc>
        <w:tc>
          <w:tcPr>
            <w:tcW w:w="1616" w:type="dxa"/>
          </w:tcPr>
          <w:p w:rsidR="009A6BD9" w:rsidRDefault="009A6BD9" w:rsidP="009A6BD9">
            <w:r>
              <w:t>Expected Input</w:t>
            </w:r>
          </w:p>
        </w:tc>
        <w:tc>
          <w:tcPr>
            <w:tcW w:w="1617" w:type="dxa"/>
          </w:tcPr>
          <w:p w:rsidR="009A6BD9" w:rsidRDefault="009A6BD9" w:rsidP="009A6BD9">
            <w:r>
              <w:t xml:space="preserve">Expected </w:t>
            </w:r>
          </w:p>
          <w:p w:rsidR="009A6BD9" w:rsidRDefault="009A6BD9" w:rsidP="009A6BD9">
            <w:r>
              <w:t>Output</w:t>
            </w:r>
          </w:p>
        </w:tc>
        <w:tc>
          <w:tcPr>
            <w:tcW w:w="1544" w:type="dxa"/>
          </w:tcPr>
          <w:p w:rsidR="009A6BD9" w:rsidRDefault="009A6BD9" w:rsidP="009A6BD9">
            <w:r>
              <w:t>Actual</w:t>
            </w:r>
          </w:p>
          <w:p w:rsidR="009A6BD9" w:rsidRDefault="009A6BD9" w:rsidP="009A6BD9">
            <w:r>
              <w:t xml:space="preserve"> Input</w:t>
            </w:r>
          </w:p>
        </w:tc>
        <w:tc>
          <w:tcPr>
            <w:tcW w:w="1384" w:type="dxa"/>
          </w:tcPr>
          <w:p w:rsidR="009A6BD9" w:rsidRDefault="009A6BD9" w:rsidP="009A6BD9">
            <w:r>
              <w:t>Actual Output</w:t>
            </w:r>
          </w:p>
        </w:tc>
      </w:tr>
      <w:tr w:rsidR="009A6BD9" w:rsidTr="009A6BD9">
        <w:tc>
          <w:tcPr>
            <w:tcW w:w="1502" w:type="dxa"/>
          </w:tcPr>
          <w:p w:rsidR="009A6BD9" w:rsidRDefault="009A6BD9" w:rsidP="009A6BD9">
            <w:r>
              <w:t>5.</w:t>
            </w:r>
          </w:p>
        </w:tc>
        <w:tc>
          <w:tcPr>
            <w:tcW w:w="1579" w:type="dxa"/>
          </w:tcPr>
          <w:p w:rsidR="009A6BD9" w:rsidRDefault="009A6BD9" w:rsidP="009A6BD9">
            <w:r>
              <w:t>Print List for Nursing Station</w:t>
            </w:r>
          </w:p>
        </w:tc>
        <w:tc>
          <w:tcPr>
            <w:tcW w:w="1616" w:type="dxa"/>
          </w:tcPr>
          <w:p w:rsidR="009A6BD9" w:rsidRDefault="009A6BD9" w:rsidP="009A6BD9">
            <w:r>
              <w:t>Select Nursing Station and print the Results</w:t>
            </w:r>
          </w:p>
        </w:tc>
        <w:tc>
          <w:tcPr>
            <w:tcW w:w="1617" w:type="dxa"/>
          </w:tcPr>
          <w:p w:rsidR="009A6BD9" w:rsidRDefault="009A6BD9" w:rsidP="009A6BD9">
            <w:r>
              <w:t>Print Window appears</w:t>
            </w:r>
          </w:p>
        </w:tc>
        <w:tc>
          <w:tcPr>
            <w:tcW w:w="1544" w:type="dxa"/>
          </w:tcPr>
          <w:p w:rsidR="009A6BD9" w:rsidRDefault="009A6BD9" w:rsidP="009A6BD9">
            <w:r>
              <w:t>Select Nursing Station(20A) and press Print button</w:t>
            </w:r>
          </w:p>
        </w:tc>
        <w:tc>
          <w:tcPr>
            <w:tcW w:w="1384" w:type="dxa"/>
          </w:tcPr>
          <w:p w:rsidR="009A6BD9" w:rsidRDefault="009A6BD9" w:rsidP="009A6BD9">
            <w:r>
              <w:t>Print window appears</w:t>
            </w:r>
          </w:p>
        </w:tc>
      </w:tr>
      <w:tr w:rsidR="00F035EF" w:rsidTr="009A6BD9">
        <w:tc>
          <w:tcPr>
            <w:tcW w:w="1502" w:type="dxa"/>
          </w:tcPr>
          <w:p w:rsidR="00F035EF" w:rsidRDefault="00F035EF" w:rsidP="009A6BD9"/>
        </w:tc>
        <w:tc>
          <w:tcPr>
            <w:tcW w:w="1579" w:type="dxa"/>
          </w:tcPr>
          <w:p w:rsidR="00F035EF" w:rsidRDefault="00F035EF" w:rsidP="009A6BD9"/>
        </w:tc>
        <w:tc>
          <w:tcPr>
            <w:tcW w:w="1616" w:type="dxa"/>
          </w:tcPr>
          <w:p w:rsidR="00F035EF" w:rsidRDefault="00F035EF" w:rsidP="009A6BD9"/>
        </w:tc>
        <w:tc>
          <w:tcPr>
            <w:tcW w:w="1617" w:type="dxa"/>
          </w:tcPr>
          <w:p w:rsidR="00F035EF" w:rsidRDefault="00F035EF" w:rsidP="009A6BD9"/>
        </w:tc>
        <w:tc>
          <w:tcPr>
            <w:tcW w:w="1544" w:type="dxa"/>
          </w:tcPr>
          <w:p w:rsidR="00F035EF" w:rsidRDefault="00F035EF" w:rsidP="009A6BD9"/>
        </w:tc>
        <w:tc>
          <w:tcPr>
            <w:tcW w:w="1384" w:type="dxa"/>
          </w:tcPr>
          <w:p w:rsidR="00F035EF" w:rsidRDefault="00F035EF" w:rsidP="009A6BD9"/>
        </w:tc>
      </w:tr>
    </w:tbl>
    <w:p w:rsidR="009A6BD9" w:rsidRDefault="009A6BD9" w:rsidP="009A6BD9">
      <w:pPr>
        <w:rPr>
          <w:b/>
        </w:rPr>
      </w:pPr>
    </w:p>
    <w:p w:rsidR="000C64C4" w:rsidRDefault="000C64C4" w:rsidP="009A6BD9">
      <w:pPr>
        <w:rPr>
          <w:b/>
        </w:rPr>
      </w:pPr>
    </w:p>
    <w:p w:rsidR="000C64C4" w:rsidRDefault="000C64C4" w:rsidP="009A6BD9">
      <w:pPr>
        <w:rPr>
          <w:b/>
        </w:rPr>
      </w:pPr>
      <w:r w:rsidRPr="000C64C4">
        <w:rPr>
          <w:b/>
          <w:noProof/>
          <w:lang w:eastAsia="en-AU"/>
        </w:rPr>
        <w:drawing>
          <wp:inline distT="0" distB="0" distL="0" distR="0">
            <wp:extent cx="5731510" cy="1948818"/>
            <wp:effectExtent l="0" t="0" r="0" b="0"/>
            <wp:docPr id="6" name="Picture 6" descr="C:\Users\1100474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00474418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0C64C4" w:rsidTr="000C64C4">
        <w:tc>
          <w:tcPr>
            <w:tcW w:w="1540" w:type="dxa"/>
          </w:tcPr>
          <w:p w:rsidR="000C64C4" w:rsidRDefault="000C64C4" w:rsidP="000C64C4">
            <w:pPr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540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540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Expected Input</w:t>
            </w:r>
          </w:p>
        </w:tc>
        <w:tc>
          <w:tcPr>
            <w:tcW w:w="1540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Expected</w:t>
            </w:r>
          </w:p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41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41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Output</w:t>
            </w:r>
          </w:p>
          <w:p w:rsidR="000C64C4" w:rsidRDefault="000C64C4" w:rsidP="009A6BD9">
            <w:pPr>
              <w:rPr>
                <w:b/>
              </w:rPr>
            </w:pPr>
          </w:p>
        </w:tc>
      </w:tr>
      <w:tr w:rsidR="000C64C4" w:rsidTr="000C64C4">
        <w:tc>
          <w:tcPr>
            <w:tcW w:w="1540" w:type="dxa"/>
          </w:tcPr>
          <w:p w:rsidR="000C64C4" w:rsidRDefault="000C64C4" w:rsidP="009A6BD9">
            <w:pPr>
              <w:rPr>
                <w:b/>
              </w:rPr>
            </w:pPr>
          </w:p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5.B</w:t>
            </w:r>
          </w:p>
          <w:p w:rsidR="000C64C4" w:rsidRDefault="000C64C4" w:rsidP="009A6BD9">
            <w:pPr>
              <w:rPr>
                <w:b/>
              </w:rPr>
            </w:pPr>
          </w:p>
        </w:tc>
        <w:tc>
          <w:tcPr>
            <w:tcW w:w="1540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View Distribution Schedule</w:t>
            </w:r>
          </w:p>
        </w:tc>
        <w:tc>
          <w:tcPr>
            <w:tcW w:w="1540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Enter Ward number</w:t>
            </w:r>
          </w:p>
        </w:tc>
        <w:tc>
          <w:tcPr>
            <w:tcW w:w="1540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Distribution schedule should appear</w:t>
            </w:r>
          </w:p>
        </w:tc>
        <w:tc>
          <w:tcPr>
            <w:tcW w:w="1541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>Enter Ward number</w:t>
            </w:r>
          </w:p>
        </w:tc>
        <w:tc>
          <w:tcPr>
            <w:tcW w:w="1541" w:type="dxa"/>
          </w:tcPr>
          <w:p w:rsidR="000C64C4" w:rsidRDefault="000C64C4" w:rsidP="009A6BD9">
            <w:pPr>
              <w:rPr>
                <w:b/>
              </w:rPr>
            </w:pPr>
            <w:r>
              <w:rPr>
                <w:b/>
              </w:rPr>
              <w:t xml:space="preserve">Distribution schedule </w:t>
            </w:r>
          </w:p>
        </w:tc>
      </w:tr>
    </w:tbl>
    <w:p w:rsidR="000C64C4" w:rsidRDefault="000C64C4" w:rsidP="009A6BD9">
      <w:pPr>
        <w:rPr>
          <w:ins w:id="17" w:author="Rani Siddavaram" w:date="2018-11-26T10:25:00Z"/>
          <w:b/>
        </w:rPr>
      </w:pPr>
    </w:p>
    <w:p w:rsidR="00AF07EA" w:rsidRDefault="00AF07EA" w:rsidP="009A6BD9">
      <w:pPr>
        <w:rPr>
          <w:ins w:id="18" w:author="Rani Siddavaram" w:date="2018-11-26T10:25:00Z"/>
          <w:b/>
        </w:rPr>
      </w:pPr>
    </w:p>
    <w:p w:rsidR="00AF07EA" w:rsidRDefault="00AF07EA" w:rsidP="009A6BD9">
      <w:pPr>
        <w:rPr>
          <w:ins w:id="19" w:author="Rani Siddavaram" w:date="2018-11-26T10:25:00Z"/>
          <w:b/>
        </w:rPr>
      </w:pPr>
    </w:p>
    <w:p w:rsidR="00AF07EA" w:rsidRDefault="00AF07EA" w:rsidP="009A6BD9">
      <w:pPr>
        <w:rPr>
          <w:ins w:id="20" w:author="Rani Siddavaram" w:date="2018-11-26T10:25:00Z"/>
          <w:b/>
        </w:rPr>
      </w:pPr>
    </w:p>
    <w:p w:rsidR="00AF07EA" w:rsidRPr="00F035EF" w:rsidRDefault="00AF07EA" w:rsidP="009A6BD9">
      <w:pPr>
        <w:rPr>
          <w:b/>
        </w:rPr>
      </w:pPr>
      <w:bookmarkStart w:id="21" w:name="_GoBack"/>
      <w:bookmarkEnd w:id="21"/>
    </w:p>
    <w:sectPr w:rsidR="00AF07EA" w:rsidRPr="00F035EF" w:rsidSect="00D9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ni Siddavaram">
    <w15:presenceInfo w15:providerId="AD" w15:userId="S-1-5-21-24099872-2879316707-2383173704-57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C90274"/>
    <w:rsid w:val="000C64C4"/>
    <w:rsid w:val="004A01E5"/>
    <w:rsid w:val="005211C0"/>
    <w:rsid w:val="007E5A0A"/>
    <w:rsid w:val="008F736B"/>
    <w:rsid w:val="00921169"/>
    <w:rsid w:val="009A6BD9"/>
    <w:rsid w:val="009E3439"/>
    <w:rsid w:val="00AF07EA"/>
    <w:rsid w:val="00C30C52"/>
    <w:rsid w:val="00C82EC7"/>
    <w:rsid w:val="00C90274"/>
    <w:rsid w:val="00D5676C"/>
    <w:rsid w:val="00D94DE8"/>
    <w:rsid w:val="00F0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65680-1FB7-444C-83C7-D054C3A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DE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0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6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Rani Siddavaram</cp:lastModifiedBy>
  <cp:revision>5</cp:revision>
  <dcterms:created xsi:type="dcterms:W3CDTF">2018-11-25T11:53:00Z</dcterms:created>
  <dcterms:modified xsi:type="dcterms:W3CDTF">2018-11-26T00:25:00Z</dcterms:modified>
</cp:coreProperties>
</file>